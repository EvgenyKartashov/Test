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bma2tpw4vor" w:id="0"/>
      <w:bookmarkEnd w:id="0"/>
      <w:r w:rsidDel="00000000" w:rsidR="00000000" w:rsidRPr="00000000">
        <w:rPr>
          <w:rtl w:val="0"/>
        </w:rPr>
        <w:t xml:space="preserve">Тестовое задание (описание)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y7umoocpq25x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Цел</w:t>
            </w:r>
            <w:r w:rsidDel="00000000" w:rsidR="00000000" w:rsidRPr="00000000">
              <w:rPr>
                <w:rtl w:val="0"/>
              </w:rPr>
              <w:t xml:space="preserve">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Разработать Web-приложение для демонстрации стиля программирования, владения технологиями и скорости реализации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sdf93rhiyb0k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Сроки исполнения</w:t>
            </w:r>
          </w:p>
        </w:tc>
      </w:tr>
      <w:tr>
        <w:trPr>
          <w:trHeight w:val="55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Максимум одна календарная неделя с даты выдачи задания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qhq1zsbt6kxr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Результаты работы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Необходимо оформить в виде репозитория на GitHub с кратким описанием реализации и перечнем выполненных дополнительных заданий </w:t>
            </w:r>
            <w:r w:rsidDel="00000000" w:rsidR="00000000" w:rsidRPr="00000000">
              <w:rPr>
                <w:b w:val="1"/>
                <w:rtl w:val="0"/>
              </w:rPr>
              <w:t xml:space="preserve">(если выполняли)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m5rh0dgfuxrn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Стек технологий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Net .Core, C#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Entity Framework .Core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.Core MVC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Варианты Framework: на выбор (jQuery, Blazor, Vue, Angular, Knockout etc)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Вариант компонента для таблиц: Telerik Kendo или подобный.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 на выбор (collections in C# class, In-Memory DataSet, SQLite или PostgreSQL)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widowControl w:val="0"/>
              <w:rPr/>
            </w:pPr>
            <w:bookmarkStart w:colFirst="0" w:colLast="0" w:name="_uzfcfdezs7ty" w:id="5"/>
            <w:bookmarkEnd w:id="5"/>
            <w:r w:rsidDel="00000000" w:rsidR="00000000" w:rsidRPr="00000000">
              <w:rPr>
                <w:rtl w:val="0"/>
              </w:rPr>
              <w:t xml:space="preserve">Основная задача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Разработать одностраничное приложение.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Основной элемент страницы: трехуровневая таблица с данными, связанными по отношениям master-detail.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Слои: Backend [DAL &lt;--&gt; Service] &lt;--&gt; [Odata] controller &lt;--&gt; API &lt;--&gt; Frontend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widowControl w:val="0"/>
              <w:rPr/>
            </w:pPr>
            <w:bookmarkStart w:colFirst="0" w:colLast="0" w:name="_qtv3sos8e5no" w:id="6"/>
            <w:bookmarkEnd w:id="6"/>
            <w:r w:rsidDel="00000000" w:rsidR="00000000" w:rsidRPr="00000000">
              <w:rPr>
                <w:rtl w:val="0"/>
              </w:rPr>
              <w:t xml:space="preserve">Описание таблиц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Таблицы: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1: показатели по федеральным округам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"/>
              <w:gridCol w:w="1230"/>
              <w:gridCol w:w="1110"/>
              <w:gridCol w:w="975"/>
              <w:gridCol w:w="1035"/>
              <w:gridCol w:w="1000"/>
              <w:gridCol w:w="945"/>
              <w:gridCol w:w="1005"/>
              <w:gridCol w:w="1000"/>
              <w:tblGridChange w:id="0">
                <w:tblGrid>
                  <w:gridCol w:w="525"/>
                  <w:gridCol w:w="1230"/>
                  <w:gridCol w:w="1110"/>
                  <w:gridCol w:w="975"/>
                  <w:gridCol w:w="1035"/>
                  <w:gridCol w:w="1000"/>
                  <w:gridCol w:w="945"/>
                  <w:gridCol w:w="1005"/>
                  <w:gridCol w:w="100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№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1.1.</w:t>
                    <w:br w:type="textWrapping"/>
                    <w:t xml:space="preserve">ФО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1.2.2.Пол: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1.2.3. 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1.2.1.1.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1.2.1.3.</w:t>
                    <w:br w:type="textWrapping"/>
                    <w:t xml:space="preserve">старше 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1.2.2.1.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1.2.2.2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1.2.2.3.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2: показатели по субъектам РФ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0"/>
              <w:gridCol w:w="1290"/>
              <w:gridCol w:w="930"/>
              <w:gridCol w:w="915"/>
              <w:gridCol w:w="1125"/>
              <w:gridCol w:w="915"/>
              <w:gridCol w:w="1035"/>
              <w:gridCol w:w="1050"/>
              <w:gridCol w:w="1025"/>
              <w:tblGridChange w:id="0">
                <w:tblGrid>
                  <w:gridCol w:w="540"/>
                  <w:gridCol w:w="1290"/>
                  <w:gridCol w:w="930"/>
                  <w:gridCol w:w="915"/>
                  <w:gridCol w:w="1125"/>
                  <w:gridCol w:w="915"/>
                  <w:gridCol w:w="1035"/>
                  <w:gridCol w:w="1050"/>
                  <w:gridCol w:w="102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№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2.1.</w:t>
                    <w:br w:type="textWrapping"/>
                    <w:t xml:space="preserve">Субъект РФ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2.2.3. 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2.2.1.1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2.2.1.2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2.2.1.3.</w:t>
                    <w:br w:type="textWrapping"/>
                    <w:t xml:space="preserve">старше 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2.2.2.1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2.2.2.2.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2.2.2.3.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3: маршруты внутри региона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0"/>
              <w:gridCol w:w="765"/>
              <w:gridCol w:w="765"/>
              <w:gridCol w:w="810"/>
              <w:gridCol w:w="810"/>
              <w:gridCol w:w="1125"/>
              <w:gridCol w:w="975"/>
              <w:gridCol w:w="1215"/>
              <w:gridCol w:w="1020"/>
              <w:gridCol w:w="830"/>
              <w:tblGridChange w:id="0">
                <w:tblGrid>
                  <w:gridCol w:w="510"/>
                  <w:gridCol w:w="765"/>
                  <w:gridCol w:w="765"/>
                  <w:gridCol w:w="810"/>
                  <w:gridCol w:w="810"/>
                  <w:gridCol w:w="1125"/>
                  <w:gridCol w:w="975"/>
                  <w:gridCol w:w="1215"/>
                  <w:gridCol w:w="1020"/>
                  <w:gridCol w:w="83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№</w:t>
                  </w:r>
                </w:p>
              </w:tc>
              <w:tc>
                <w:tcPr>
                  <w:gridSpan w:val="2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3.1. Маршрут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3.2.3.</w:t>
                    <w:br w:type="textWrapping"/>
                    <w:t xml:space="preserve">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3.1.1.</w:t>
                    <w:br w:type="textWrapping"/>
                    <w:t xml:space="preserve">Пункт отпр.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3.1.2.</w:t>
                    <w:br w:type="textWrapping"/>
                    <w:t xml:space="preserve">Пункт приб.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3.2.1.1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3.2.1.2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3.2.1.3</w:t>
                    <w:br w:type="textWrapping"/>
                    <w:t xml:space="preserve">старше 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3.2.2.1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3.2.2.2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3.2.2.3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Зависимости ячеек: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3: </w:t>
              <w:br w:type="textWrapping"/>
              <w:t xml:space="preserve">Колонки 3.2.1.Х и 3.2.2.Х задаются значениями в наборе данных. Колонка 3.2.3. является суммой значений в колонках 3.2.1.Х и 3.2.2.Х.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2:</w:t>
              <w:br w:type="textWrapping"/>
              <w:t xml:space="preserve">Колонки 2.2.1.Х, 2.2.2.Х, 2.2.3. являются суммами по соответствующим колонкам подчиненных записей 1-го уровня.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1: </w:t>
              <w:br w:type="textWrapping"/>
              <w:t xml:space="preserve">Колонки 1.2.1.Х, 1.2.2.Х, 1.2.3. являются суммами по соответствующим колонкам подчиненных записей 2-го уровня.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1.1. и 2.1 - справочники по таблице регионов (см. ниже). Обязательны к заполнению.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Тестовый набор данных: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1: от 2 записей по ФО.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2: от 2 подчиненных записей для каждого ФО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Уровень 3: от 3 подчиненных записей для каждого субъекта РФ. 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Записи уровня 3: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3.1.1. и 3.1.2. Города, относящиеся к субъекту РФ. В случае, если субъект является городом (Москва, Санкт-Петербург, Севастополь), пункт прибытия относится к соседней области/региону (Московская, Ленинградская, Крым соответственно)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Пункты отправления и прибытия не должны совпадать.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Не должно быть записей с повторяющимися парами пунктов отправления и прибытия.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3.2. Значения в диапазоне 0..1000 (кроме суммарной). Все ячейки должны быть заполнены.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Записи уровня 2: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Не должно быть записей с повторяющимися субъектами РФ.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Записи уровня 1: 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Не должно быть записей с повторяющимися ФО.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Примеры записей: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"/>
              <w:gridCol w:w="1365"/>
              <w:gridCol w:w="1035"/>
              <w:gridCol w:w="983.3333333333334"/>
              <w:gridCol w:w="983.3333333333334"/>
              <w:gridCol w:w="983.3333333333334"/>
              <w:gridCol w:w="983.3333333333334"/>
              <w:gridCol w:w="983.3333333333334"/>
              <w:gridCol w:w="983.3333333333334"/>
              <w:tblGridChange w:id="0">
                <w:tblGrid>
                  <w:gridCol w:w="525"/>
                  <w:gridCol w:w="1365"/>
                  <w:gridCol w:w="1035"/>
                  <w:gridCol w:w="983.3333333333334"/>
                  <w:gridCol w:w="983.3333333333334"/>
                  <w:gridCol w:w="983.3333333333334"/>
                  <w:gridCol w:w="983.3333333333334"/>
                  <w:gridCol w:w="983.3333333333334"/>
                  <w:gridCol w:w="983.3333333333334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№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1.1.</w:t>
                    <w:br w:type="textWrapping"/>
                    <w:t xml:space="preserve">ФО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1.2.2.Пол: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1.2.3. 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1.2.1.1.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1.2.1.3.</w:t>
                    <w:br w:type="textWrapping"/>
                    <w:t xml:space="preserve">старше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1.2.2.1.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1.2.2.2.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1.2.2.3.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ЦФО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637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308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710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406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2521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"/>
              <w:gridCol w:w="1425"/>
              <w:gridCol w:w="982.1428571428571"/>
              <w:gridCol w:w="982.1428571428571"/>
              <w:gridCol w:w="982.1428571428571"/>
              <w:gridCol w:w="982.1428571428571"/>
              <w:gridCol w:w="982.1428571428571"/>
              <w:gridCol w:w="982.1428571428571"/>
              <w:gridCol w:w="982.1428571428571"/>
              <w:tblGridChange w:id="0">
                <w:tblGrid>
                  <w:gridCol w:w="525"/>
                  <w:gridCol w:w="1425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№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2.1.</w:t>
                    <w:br w:type="textWrapping"/>
                    <w:t xml:space="preserve">Субъект РФ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2.2.3. 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2.2.1.3.</w:t>
                    <w:br w:type="textWrapping"/>
                    <w:t xml:space="preserve">старше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2.2.2.3.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1.1.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Тверская обл.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179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0"/>
              <w:gridCol w:w="1245"/>
              <w:gridCol w:w="1140"/>
              <w:gridCol w:w="735"/>
              <w:gridCol w:w="840"/>
              <w:gridCol w:w="855"/>
              <w:gridCol w:w="840"/>
              <w:gridCol w:w="930"/>
              <w:gridCol w:w="795"/>
              <w:gridCol w:w="845"/>
              <w:tblGridChange w:id="0">
                <w:tblGrid>
                  <w:gridCol w:w="600"/>
                  <w:gridCol w:w="1245"/>
                  <w:gridCol w:w="1140"/>
                  <w:gridCol w:w="735"/>
                  <w:gridCol w:w="840"/>
                  <w:gridCol w:w="855"/>
                  <w:gridCol w:w="840"/>
                  <w:gridCol w:w="930"/>
                  <w:gridCol w:w="795"/>
                  <w:gridCol w:w="84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№</w:t>
                  </w:r>
                </w:p>
              </w:tc>
              <w:tc>
                <w:tcPr>
                  <w:gridSpan w:val="2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 Маршрут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3.2.3.</w:t>
                    <w:br w:type="textWrapping"/>
                    <w:t xml:space="preserve">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3.1.1.</w:t>
                    <w:br w:type="textWrapping"/>
                    <w:t xml:space="preserve">Пункт отпр.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3.1.2.</w:t>
                    <w:br w:type="textWrapping"/>
                    <w:t xml:space="preserve">Пункт приб.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3.2.1.3.</w:t>
                    <w:br w:type="textWrapping"/>
                    <w:t xml:space="preserve">старше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3.2.2.3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Тверь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Калязин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81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Калязин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Торжок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55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Тверь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Ржев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43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"/>
              <w:gridCol w:w="1425"/>
              <w:gridCol w:w="982.1428571428571"/>
              <w:gridCol w:w="982.1428571428571"/>
              <w:gridCol w:w="982.1428571428571"/>
              <w:gridCol w:w="982.1428571428571"/>
              <w:gridCol w:w="982.1428571428571"/>
              <w:gridCol w:w="982.1428571428571"/>
              <w:gridCol w:w="982.1428571428571"/>
              <w:tblGridChange w:id="0">
                <w:tblGrid>
                  <w:gridCol w:w="525"/>
                  <w:gridCol w:w="1425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  <w:gridCol w:w="982.1428571428571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№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2.1.</w:t>
                    <w:br w:type="textWrapping"/>
                    <w:t xml:space="preserve">Субъект РФ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2.2.3. 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2.2.1.3.</w:t>
                    <w:br w:type="textWrapping"/>
                    <w:t xml:space="preserve">старше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2.2.2.1.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2.2.2.3.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580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285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199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655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383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widowControl w:val="0"/>
                    <w:spacing w:line="240" w:lineRule="auto"/>
                    <w:rPr>
                      <w:color w:val="ff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ff0000"/>
                      <w:sz w:val="18"/>
                      <w:szCs w:val="18"/>
                      <w:rtl w:val="0"/>
                    </w:rPr>
                    <w:t xml:space="preserve">2342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0"/>
              <w:gridCol w:w="1245"/>
              <w:gridCol w:w="1140"/>
              <w:gridCol w:w="735"/>
              <w:gridCol w:w="840"/>
              <w:gridCol w:w="855"/>
              <w:gridCol w:w="840"/>
              <w:gridCol w:w="930"/>
              <w:gridCol w:w="795"/>
              <w:gridCol w:w="845"/>
              <w:tblGridChange w:id="0">
                <w:tblGrid>
                  <w:gridCol w:w="600"/>
                  <w:gridCol w:w="1245"/>
                  <w:gridCol w:w="1140"/>
                  <w:gridCol w:w="735"/>
                  <w:gridCol w:w="840"/>
                  <w:gridCol w:w="855"/>
                  <w:gridCol w:w="840"/>
                  <w:gridCol w:w="930"/>
                  <w:gridCol w:w="795"/>
                  <w:gridCol w:w="84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№</w:t>
                  </w:r>
                </w:p>
              </w:tc>
              <w:tc>
                <w:tcPr>
                  <w:gridSpan w:val="2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 Маршрут</w:t>
                  </w:r>
                </w:p>
              </w:tc>
              <w:tc>
                <w:tcPr>
                  <w:gridSpan w:val="7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 Пассажиропоток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 Пол: мужской</w:t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 Пол: женский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3.2.3.</w:t>
                    <w:br w:type="textWrapping"/>
                    <w:t xml:space="preserve">Итого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3.1.1.</w:t>
                    <w:br w:type="textWrapping"/>
                    <w:t xml:space="preserve">Пункт отпр.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3.1.2.</w:t>
                    <w:br w:type="textWrapping"/>
                    <w:t xml:space="preserve">Пункт приб.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3.2.1.2.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3.2.1.3.</w:t>
                    <w:br w:type="textWrapping"/>
                    <w:t xml:space="preserve">старше 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3.2.2.1</w:t>
                    <w:br w:type="textWrapping"/>
                    <w:t xml:space="preserve">0-18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3.2.2.2</w:t>
                    <w:br w:type="textWrapping"/>
                    <w:t xml:space="preserve">18-60 лет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3.2.2.3</w:t>
                    <w:br w:type="textWrapping"/>
                    <w:t xml:space="preserve">старше 60 лет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Клин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167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Одинцово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185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575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1.2.3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Москва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Химки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220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140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420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color w:val="0000ff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ff"/>
                      <w:sz w:val="16"/>
                      <w:szCs w:val="16"/>
                      <w:rtl w:val="0"/>
                    </w:rPr>
                    <w:t xml:space="preserve">300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1600</w:t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Красные</w:t>
            </w:r>
            <w:r w:rsidDel="00000000" w:rsidR="00000000" w:rsidRPr="00000000">
              <w:rPr>
                <w:rtl w:val="0"/>
              </w:rPr>
              <w:t xml:space="preserve"> числовые ячейки: вычисляемые (суммы)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Синие</w:t>
            </w:r>
            <w:r w:rsidDel="00000000" w:rsidR="00000000" w:rsidRPr="00000000">
              <w:rPr>
                <w:rtl w:val="0"/>
              </w:rPr>
              <w:t xml:space="preserve"> числовые ячейки: значения в наборе данных, задаются явно.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http://okato-kod.ru</w:t>
              </w:r>
            </w:hyperlink>
            <w:r w:rsidDel="00000000" w:rsidR="00000000" w:rsidRPr="00000000">
              <w:rPr>
                <w:rtl w:val="0"/>
              </w:rPr>
              <w:t xml:space="preserve"> Коды ОКАТО городов </w:t>
            </w:r>
          </w:p>
          <w:p w:rsidR="00000000" w:rsidDel="00000000" w:rsidP="00000000" w:rsidRDefault="00000000" w:rsidRPr="00000000" w14:paraId="00000191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https://old.classif.gov.spb.ru/classificators/view/okt.php?st=A</w:t>
              </w:r>
            </w:hyperlink>
            <w:r w:rsidDel="00000000" w:rsidR="00000000" w:rsidRPr="00000000">
              <w:rPr>
                <w:rtl w:val="0"/>
              </w:rPr>
              <w:t xml:space="preserve"> еще один классификатор ОКАТО</w:t>
            </w:r>
          </w:p>
          <w:p w:rsidR="00000000" w:rsidDel="00000000" w:rsidP="00000000" w:rsidRDefault="00000000" w:rsidRPr="00000000" w14:paraId="00000192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https://drive.google.com/drive/folders/1lI_g0JP5H53b1n5xSbUC-YnVtCjYImrM?usp=sharing</w:t>
              </w:r>
            </w:hyperlink>
            <w:r w:rsidDel="00000000" w:rsidR="00000000" w:rsidRPr="00000000">
              <w:rPr>
                <w:rtl w:val="0"/>
              </w:rPr>
              <w:t xml:space="preserve"> папка с примером набора данных (Excel) из 3-х ФО, по 2 субъекта в каждом, по 3 маршрута для каждого субъекта. JSON для этого набора данных лежит там же.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https://www.beautifyconverter.com/excel-to-json-converter.php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https://tools.icoder.uz/excel-to-json-converter.php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конвертер Excel-&gt;JSON online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012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025.51181102362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25.511811023624"/>
              <w:tblGridChange w:id="0">
                <w:tblGrid>
                  <w:gridCol w:w="9025.511811023624"/>
                </w:tblGrid>
              </w:tblGridChange>
            </w:tblGrid>
            <w:tr>
              <w:trPr>
                <w:trHeight w:val="530" w:hRule="atLeast"/>
              </w:trPr>
              <w:tc>
                <w:tcPr>
                  <w:tcBorders>
                    <w:top w:color="008624" w:space="0" w:sz="6" w:val="single"/>
                    <w:left w:color="008624" w:space="0" w:sz="6" w:val="single"/>
                    <w:bottom w:color="008624" w:space="0" w:sz="6" w:val="single"/>
                    <w:right w:color="008624" w:space="0" w:sz="6" w:val="single"/>
                  </w:tcBorders>
                  <w:shd w:fill="00a82d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Style w:val="Heading1"/>
                    <w:widowControl w:val="0"/>
                    <w:rPr/>
                  </w:pPr>
                  <w:bookmarkStart w:colFirst="0" w:colLast="0" w:name="_ylyx32eqv3nt" w:id="7"/>
                  <w:bookmarkEnd w:id="7"/>
                  <w:r w:rsidDel="00000000" w:rsidR="00000000" w:rsidRPr="00000000">
                    <w:rPr>
                      <w:rtl w:val="0"/>
                    </w:rPr>
                    <w:t xml:space="preserve">Дополнительные задачи</w:t>
                  </w:r>
                </w:p>
              </w:tc>
            </w:tr>
            <w:tr>
              <w:trPr>
                <w:trHeight w:val="645" w:hRule="atLeast"/>
              </w:trPr>
              <w:tc>
                <w:tcPr>
                  <w:tcBorders>
                    <w:top w:color="dbdbdb" w:space="0" w:sz="6" w:val="single"/>
                    <w:left w:color="dbdbdb" w:space="0" w:sz="6" w:val="single"/>
                    <w:bottom w:color="dbdbdb" w:space="0" w:sz="6" w:val="single"/>
                    <w:right w:color="dbdbdb" w:space="0" w:sz="6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rPr>
                      <w:sz w:val="48"/>
                      <w:szCs w:val="48"/>
                      <w:rPrChange w:author="Митрофан Апогеев" w:id="0" w:date="2020-07-29T15:48:00Z">
                        <w:rPr/>
                      </w:rPrChange>
                    </w:rPr>
                  </w:pPr>
                  <w:r w:rsidDel="00000000" w:rsidR="00000000" w:rsidRPr="00000000">
                    <w:rPr>
                      <w:sz w:val="48"/>
                      <w:szCs w:val="48"/>
                      <w:rtl w:val="0"/>
                      <w:rPrChange w:author="Митрофан Апогеев" w:id="0" w:date="2020-07-29T15:48:00Z">
                        <w:rPr/>
                      </w:rPrChange>
                    </w:rPr>
                    <w:t xml:space="preserve">Дополнительные задачи можно сделать, чтобы продемонстрировать навыки в той или иной области разработки.</w:t>
                  </w:r>
                </w:p>
                <w:p w:rsidR="00000000" w:rsidDel="00000000" w:rsidP="00000000" w:rsidRDefault="00000000" w:rsidRPr="00000000" w14:paraId="000001A1">
                  <w:pPr>
                    <w:rPr>
                      <w:sz w:val="48"/>
                      <w:szCs w:val="48"/>
                      <w:rPrChange w:author="Митрофан Апогеев" w:id="0" w:date="2020-07-29T15:48:00Z">
                        <w:rPr/>
                      </w:rPrChange>
                    </w:rPr>
                  </w:pPr>
                  <w:r w:rsidDel="00000000" w:rsidR="00000000" w:rsidRPr="00000000">
                    <w:rPr>
                      <w:sz w:val="48"/>
                      <w:szCs w:val="48"/>
                      <w:rtl w:val="0"/>
                      <w:rPrChange w:author="Митрофан Апогеев" w:id="0" w:date="2020-07-29T15:48:00Z">
                        <w:rPr/>
                      </w:rPrChange>
                    </w:rPr>
                    <w:t xml:space="preserve">Выполнение дополнительных задач является преимуществом при оценке результатов.</w:t>
                  </w:r>
                </w:p>
                <w:p w:rsidR="00000000" w:rsidDel="00000000" w:rsidP="00000000" w:rsidRDefault="00000000" w:rsidRPr="00000000" w14:paraId="000001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lda6ewk81ute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Д1. Дополнительные задачи: таблица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Д1.1.* Редактирование записей в таблице уровня 3.</w:t>
            </w:r>
            <w:r w:rsidDel="00000000" w:rsidR="00000000" w:rsidRPr="00000000">
              <w:rPr>
                <w:rtl w:val="0"/>
              </w:rPr>
              <w:br w:type="textWrapping"/>
              <w:t xml:space="preserve">Редактируются числовые колонки 3.2.1.Х, 3.2.2.Х. Изменение значений приводит к пересчету зависимых ячеек (сумм).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Ограничение значений: неотрицательные, диапазон 0..1000, 2 знака после запятой, все ячейки указанных колонок должны быть заполнены.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Д1.2.** Добавление записей в таблице уровня 3. 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Дополнительно к Д1.1. Создание новых записей в таблице на уровне 3. 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3.1.1. и 3.1.2. - справочник по городам, выбираемые значения должны ограничиваться субъектом РФ в вышестоящей записи. Размер справочника: от 10 записей для каждого имеющегося субъекта РФ. Ограничение: значения в колонках 3.1.1. и 3.1.2. не равны друг другу. Пары пунктов отправления-прибытия не должны повторяться. После добавления записи колонки 3.1.1. и 3.1.2. не должны редактироваться.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Редактирование и добавление новых строк должно приводить к пересчету зависимых ячеек (сумм).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Автонумерация значений в колонке “№”.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Д1.3.** Добавление записей в таблице уровня 2. 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Дополнительно к Д1.1. и Д1.2.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2.1. - справочник по субъектам РФ, выбираемые значения должны ограничиваться ФО в вышестоящей записи. Источник справочника: таблица регионов (см, ниже). Ограничение: субъекты РФ не должны повторяться.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После добавления записи колонка 2.1. не должна редактироваться.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2.2. рассчитываются как суммы соответствующих колонок от подчиненных записей.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Автонумерация значений в колонке “№”.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Д1.4.** Добавление записей в таблице уровня 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Дополнительно к Д1.1...Д1.3.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1.1. - справочник по ФО, выбираемые значения не должны дублировать существующие. Источник справочника: таблица регионов (см. ниже)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После добавления записи колонка 1.1. не должна редактироваться.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1.2. рассчитываются как суммы соответствующих колонок от подчиненных записей.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Автонумерация значений в колонке “№”.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Д.1.5.** Удаление записей в таблице уровня 3. 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Дополнительно к Д1.1. и Д.1.2.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Автонумерация значений в колонке “№”.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При удалении строки номера записей должны пересчитываться.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Д.1.6.** Удаление записей в таблице уровня 2. 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Дополнительно к Д1.1... Д.1.3. 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Автонумерация значений в колонке “№”.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При удалении строки номера записей должны пересчитываться.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Удаление должно быть каскадным.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Д.1.7.* Фильтрация записей в таблице уровня 3.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”№”: не фильтруется.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3.1.1. и 3.1.2. Мультивыбор из имеющихся значений.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3.2. По диапазону (в том числе с открытыми границами)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Client-side или Server-side 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Д.1.8.* Фильтрация записей в таблице уровня 2.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”№”: не фильтруется.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2.1. Мультивыбор из имеющихся значений.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2.2. По диапазону (в том числе с открытыми границами)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Client-side или Server-side 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Д.1.9.* Фильтрация записей в таблице уровня 1.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”№”: не фильтруется.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Колонка 1.1. Мультивыбор из имеющихся значений.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Колонки 1.2. По диапазону (в том числе с открытыми границами)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Client-side или Server-side 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Д.1.10.* Сортировка записей в таблицах всех уровней. 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По любой колонке, включая “№”.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Client-side или Server-side 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wrdjpgfo3uw8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Д2. Дополнительные задачи: backend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Д2.1.* Реализация DAL на EF.</w:t>
            </w:r>
            <w:r w:rsidDel="00000000" w:rsidR="00000000" w:rsidRPr="00000000">
              <w:rPr>
                <w:rtl w:val="0"/>
              </w:rPr>
              <w:br w:type="textWrapping"/>
              <w:t xml:space="preserve">Entity Framework с использованием In-Memory DataSet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Д2.2.** Реализация DAL на EF c использованием СУБД.</w:t>
            </w:r>
            <w:r w:rsidDel="00000000" w:rsidR="00000000" w:rsidRPr="00000000">
              <w:rPr>
                <w:rtl w:val="0"/>
              </w:rPr>
              <w:br w:type="textWrapping"/>
              <w:t xml:space="preserve">Entity Framework с использованием SQLite или подобной по классу БД..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Entity Framework с использованием PostgreSQL. 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Style w:val="Heading1"/>
              <w:widowControl w:val="0"/>
              <w:spacing w:after="0" w:before="0" w:lineRule="auto"/>
              <w:rPr/>
            </w:pPr>
            <w:bookmarkStart w:colFirst="0" w:colLast="0" w:name="_2rzctqdcjr2y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Д3. Дополнительные задачи: общие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Д3.1.* Верстка. </w:t>
            </w:r>
            <w:r w:rsidDel="00000000" w:rsidR="00000000" w:rsidRPr="00000000">
              <w:rPr>
                <w:rtl w:val="0"/>
              </w:rPr>
              <w:br w:type="textWrapping"/>
              <w:t xml:space="preserve">Чердак с гербом и надписью “Министерство транспорта РФ. Данные по пассажирским перевозкам”.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Подвал с надписью “Тестовое задание” 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Д3.2.** Аутентификация и ролевая модель. </w:t>
            </w:r>
            <w:r w:rsidDel="00000000" w:rsidR="00000000" w:rsidRPr="00000000">
              <w:rPr>
                <w:rtl w:val="0"/>
              </w:rPr>
              <w:br w:type="textWrapping"/>
              <w:t xml:space="preserve">Дополнительно к блоку задач Д1.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Аутентификация пользователей.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Пример ролевой модели: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1.6666666666665"/>
              <w:gridCol w:w="2941.6666666666665"/>
              <w:gridCol w:w="2941.6666666666665"/>
              <w:tblGridChange w:id="0">
                <w:tblGrid>
                  <w:gridCol w:w="2941.6666666666665"/>
                  <w:gridCol w:w="2941.6666666666665"/>
                  <w:gridCol w:w="2941.666666666666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Роль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Редактирование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Просмотр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Администратор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все записи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все записи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Оператор </w:t>
                    <w:br w:type="textWrapping"/>
                    <w:t xml:space="preserve">(для каждого ФО)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уровень 1 таблицы: запрет редактирования, добавления, удаления записей.</w:t>
                  </w:r>
                </w:p>
                <w:p w:rsidR="00000000" w:rsidDel="00000000" w:rsidP="00000000" w:rsidRDefault="00000000" w:rsidRPr="00000000" w14:paraId="000002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уровень 2 и 3 таблицы: редактирование, добавление, удаление записей</w:t>
                  </w:r>
                </w:p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записи для ФО, привязанного к оператору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Куратор от группы ФО. </w:t>
                    <w:br w:type="textWrapping"/>
                    <w:t xml:space="preserve">Группа состоит из 2-3 ФО. Количество групп: от 3-х.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запрет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записи от ФО, принадлежащих куратору</w:t>
                  </w:r>
                </w:p>
              </w:tc>
            </w:tr>
          </w:tbl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Примеры пользователей: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Оператор ЦФО.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Оператор ЮФО.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Куратор СЗФО, ЦФО, ПФО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Куратор ЮФО, СКФО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Куратор УрФО, СФО, ДФО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Д3.3.* Тестирование (Unit Testing).</w:t>
            </w:r>
            <w:r w:rsidDel="00000000" w:rsidR="00000000" w:rsidRPr="00000000">
              <w:rPr>
                <w:rtl w:val="0"/>
              </w:rPr>
              <w:br w:type="textWrapping"/>
              <w:t xml:space="preserve">Покрытие кода тестами.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Д3.4.* Ведение проекта в багтрекере/планировщике.</w:t>
            </w:r>
            <w:r w:rsidDel="00000000" w:rsidR="00000000" w:rsidRPr="00000000">
              <w:rPr>
                <w:rtl w:val="0"/>
              </w:rPr>
              <w:br w:type="textWrapping"/>
              <w:t xml:space="preserve">Разбиение на задачи, актуализация прогресса.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Годится любая подобная система (Trello, Clockify…)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mocb96cuu85v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Д4. Дополнительные задачи: карты и статистика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Работу с картами проще всего реализовать через API Яндекса </w:t>
            </w:r>
          </w:p>
          <w:p w:rsidR="00000000" w:rsidDel="00000000" w:rsidP="00000000" w:rsidRDefault="00000000" w:rsidRPr="00000000" w14:paraId="00000218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https://tech.yandex.ru/maps/jsapi/doc/2.1/dg/concepts/regions-docpage/#regions__each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https://tech.yandex.ru/maps/jsbox/2.1/regions_districts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https://tech.yandex.ru/maps/jsapi/doc/2.1/dg/concepts/geoobjects-docpage/#geoobjects__piechart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https://tech.yandex.ru/maps/jsbox/2.1/balloon_html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элементы страницы: карта, связанная с активными записями в таблице, поля ввода/ списки/ чекбоксы.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Макет страницы при наличии карты: на усмотрение разработчика, с учетом юзабилити и эстетики.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Д4.1.* Цветокодирование регионов по показателю суммарного пассажиропотока</w:t>
            </w:r>
            <w:r w:rsidDel="00000000" w:rsidR="00000000" w:rsidRPr="00000000">
              <w:rPr>
                <w:rtl w:val="0"/>
              </w:rPr>
              <w:br w:type="textWrapping"/>
              <w:t xml:space="preserve">Для активной записи таблицы на уровне 1: регионы - ФО. Масштаб карты - в границах РФ.</w:t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таблицы на уровне 2 или 3: регионы - субъекты РФ для вышестоящего ФО. Масштаб карты - в границах ФО.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записей в таблицах должно приводить к перерисовке цветокодирования.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Д4.2.** Цветокодирование регионов по выбранному показателю пассажиропотока </w:t>
            </w:r>
            <w:r w:rsidDel="00000000" w:rsidR="00000000" w:rsidRPr="00000000">
              <w:rPr>
                <w:rtl w:val="0"/>
              </w:rPr>
              <w:br w:type="textWrapping"/>
              <w:t xml:space="preserve">Для активной записи таблицы на уровне 1: регионы - ФО. Масштаб карты - в границах РФ.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таблицы на уровне 2 или 3: регионы - субъекты РФ для вышестоящего ФО. Масштаб карты - в границах ФО.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Выбор показателя по колонкам таблицы из списка, например “Пассажиропоток, женщины, 18-60 лет” или “Пассажиропоток итого”.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записей в таблицах должно приводить к перерисовке цветокодирования.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Д4.3.* Выделение границы выбранного региона </w:t>
            </w:r>
            <w:r w:rsidDel="00000000" w:rsidR="00000000" w:rsidRPr="00000000">
              <w:rPr>
                <w:rtl w:val="0"/>
              </w:rPr>
              <w:br w:type="textWrapping"/>
              <w:t xml:space="preserve">Для активной записи на уровне 1: регионы - ФО. Масштаб карты - в границах РФ.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уровне 2 или 3: регионы - субъекты РФ для вышестоящего ФО. Масштаб карты - в границах ФО.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 Д4.4.** Диаграмма значений показателей для выбранного региона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Чекбокс для включения/выключения диаграмм.</w:t>
            </w:r>
            <w:r w:rsidDel="00000000" w:rsidR="00000000" w:rsidRPr="00000000">
              <w:rPr>
                <w:rtl w:val="0"/>
              </w:rPr>
              <w:br w:type="textWrapping"/>
              <w:t xml:space="preserve">Для активной записи на уровне 1: регионы - ФО. Масштаб карты - в границах РФ.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уровне 2 или 3: регионы - субъекты РФ для вышестоящего ФО. Масштаб карты - в границах ФО.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В центре активного региона - круговая диаграмма по показателям, в центре диаграммы - суммарное значение.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записей в таблицах должно приводить к перерисовке диаграмм.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Д4.5.***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Всплывающий виджет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br w:type="textWrapping"/>
              <w:t xml:space="preserve">Всплывающий виджет на карте с информацией по выбранному региону: 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Надпись: наименование региона.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Надпись: показатель - суммарный пассажиропоток по региону. </w:t>
              <w:br w:type="textWrapping"/>
              <w:t xml:space="preserve">Для активной записи на уровне 1: регионы - ФО. </w:t>
            </w:r>
          </w:p>
          <w:p w:rsidR="00000000" w:rsidDel="00000000" w:rsidP="00000000" w:rsidRDefault="00000000" w:rsidRPr="00000000" w14:paraId="000002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уровне 2 или 3: регионы - субъекты РФ для вышестоящего ФО.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Список топ-3 маршрутов по пассажиропотоку: пункт отправления, пункт прибытия, суммарный пассажиропоток на маршруте, отсортированный в порядке убывания величины пассажиропотока.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Активируется по наведению или клику.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 Д4.6.***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Метки для пунктов отправления и прибытия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br w:type="textWrapping"/>
              <w:t xml:space="preserve">Показ меток для пунктов отправления и прибытия маршрутов.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Чекбокс для включения/выключения показа.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записей в таблицах должно приводить к перерисовке меток и линий.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третьем уровне таблицы (маршрут):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Показ меток для пунктов отправления и прибытия.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втором уровне таблицы (субъект РФ): 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Показ меток для подчиненных записей-маршрутов. 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Соединение линией. Толщина линии и цвет определяются суммарным пассажиропотоком на маршруте.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Хинт на линии - пункт отправления, пункт прибытия, значение пассажиропотока. 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Для активной записи на первом уровне - показ меток и линий для подчиненных регионов (субъектов РФ) 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8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trHeight w:val="530" w:hRule="atLeast"/>
        </w:trPr>
        <w:tc>
          <w:tcPr>
            <w:tcBorders>
              <w:top w:color="008624" w:space="0" w:sz="6" w:val="single"/>
              <w:left w:color="008624" w:space="0" w:sz="6" w:val="single"/>
              <w:bottom w:color="008624" w:space="0" w:sz="6" w:val="single"/>
              <w:right w:color="008624" w:space="0" w:sz="6" w:val="single"/>
            </w:tcBorders>
            <w:shd w:fill="00a8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Style w:val="Heading1"/>
              <w:widowControl w:val="0"/>
              <w:spacing w:after="0" w:before="0" w:lineRule="auto"/>
              <w:rPr>
                <w:sz w:val="22"/>
                <w:szCs w:val="22"/>
              </w:rPr>
            </w:pPr>
            <w:bookmarkStart w:colFirst="0" w:colLast="0" w:name="_vy7zk4j5ikoj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Справочные материалы</w:t>
            </w:r>
          </w:p>
        </w:tc>
      </w:tr>
      <w:tr>
        <w:trPr>
          <w:trHeight w:val="645" w:hRule="atLeast"/>
        </w:trPr>
        <w:tc>
          <w:tcPr>
            <w:tcBorders>
              <w:top w:color="dbdbdb" w:space="0" w:sz="6" w:val="single"/>
              <w:left w:color="dbdbdb" w:space="0" w:sz="6" w:val="single"/>
              <w:bottom w:color="dbdbdb" w:space="0" w:sz="6" w:val="single"/>
              <w:right w:color="dbdbdb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Таблица “Регионы”: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030.7827518656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155"/>
              <w:gridCol w:w="1200"/>
              <w:gridCol w:w="930"/>
              <w:gridCol w:w="3360"/>
              <w:gridCol w:w="1215"/>
              <w:gridCol w:w="1170.7827518656009"/>
              <w:tblGridChange w:id="0">
                <w:tblGrid>
                  <w:gridCol w:w="1155"/>
                  <w:gridCol w:w="1200"/>
                  <w:gridCol w:w="930"/>
                  <w:gridCol w:w="3360"/>
                  <w:gridCol w:w="1215"/>
                  <w:gridCol w:w="1170.7827518656009"/>
                </w:tblGrid>
              </w:tblGridChange>
            </w:tblGrid>
            <w:tr>
              <w:trPr>
                <w:trHeight w:val="675" w:hRule="atLeast"/>
                <w:trPrChange w:author="Илья Соснин" w:id="1" w:date="2020-09-24T21:32:18Z">
                  <w:trPr>
                    <w:trHeight w:val="415" w:hRule="atLeast"/>
                  </w:trPr>
                </w:trPrChange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4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REGION_ID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4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PARENT_</w:t>
                    <w:br w:type="textWrapping"/>
                    <w:t xml:space="preserve">REGION_ID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5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REGION_LEVEL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5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REGION_NAME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5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FEATURE_</w:t>
                    <w:br w:type="textWrapping"/>
                    <w:t xml:space="preserve">BINDING_ID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  <w:tcPrChange w:author="Илья Соснин" w:id="1" w:date="2020-09-24T21:32:18Z">
                    <w:tcPr>
                      <w:tcMar>
                        <w:top w:w="20.0" w:type="dxa"/>
                        <w:left w:w="20.0" w:type="dxa"/>
                        <w:bottom w:w="100.0" w:type="dxa"/>
                        <w:right w:w="20.0" w:type="dxa"/>
                      </w:tcMar>
                      <w:vAlign w:val="bottom"/>
                    </w:tcPr>
                  </w:tcPrChange>
                </w:tcPr>
                <w:p w:rsidR="00000000" w:rsidDel="00000000" w:rsidP="00000000" w:rsidRDefault="00000000" w:rsidRPr="00000000" w14:paraId="0000025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ENTITY_TYPE_ID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Центральный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-1029256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Южный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-1059500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5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Северо-Западный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-1216601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Дальневосточный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-1221185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6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Сибирский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-145454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Уральский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-1113276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Приволжский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-1075831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7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Северо-Кавказский федеральный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-389344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1135368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Белгородская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1137574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Брянская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8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1141189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Владимирская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1155138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Воронежская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1163788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9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Ивановская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1171031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Тверская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1181365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Калужская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1192068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A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Костромская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1200083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Курская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1207534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Липецкая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B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1209975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Москва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1210475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Московская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1229954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C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Орловская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1252418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Рязанская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1262864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Смоленская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1268470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D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Тамбовская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1271663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Тульская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1281909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Ярославская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E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0">
                  <w:pPr>
                    <w:widowControl w:val="0"/>
                    <w:rPr>
                      <w:sz w:val="20"/>
                      <w:szCs w:val="20"/>
                    </w:rPr>
                  </w:pPr>
                  <w:ins w:author="Георган Будько" w:id="2" w:date="2020-07-29T11:06:36Z"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1120524</w:t>
                    </w:r>
                  </w:ins>
                  <w:del w:author="Георган Будько" w:id="2" w:date="2020-07-29T11:06:36Z"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delText xml:space="preserve">1120524</w:delText>
                    </w:r>
                  </w:del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Краснодарский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1134582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Астраханская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1143778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2F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Волгоградская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1249220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Ростовская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1288465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Адыгея (Адыгея)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1299513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0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Калмыкия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2200002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Крым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2200003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Севастополь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1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1129961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Архангельская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1129962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Ненецкий автономный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11100000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1146296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2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Вологодская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1169669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Калининградская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1203936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Санкт-Петербург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1204092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3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Ленинградская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1217738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Мурманская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1217915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Новгородская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4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1240370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Псковская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1300033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Карелия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1300885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5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Коми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1126074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Приморский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1128226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Хабаровский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1128722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6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Амурская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1185310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Камчатский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1209786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Магаданская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7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1259454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Сахалинская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1280925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Забайкальский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1281825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8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Чукотский автономный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1295163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Бурятия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1316079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Саха (Якутия)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1517729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9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Еврейская автономная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1117443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Алтайский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1123232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Красноярский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A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1167208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Иркутская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1185428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Кемеровская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1222096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B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Новосибирская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1224648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Омская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1270721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Томская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1299060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C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Алтай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1310031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Тыва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1313127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Хакасия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D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1197941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Курганская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1259887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Свердловская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1275926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E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Тюменская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1275927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Ханты-Мансийский автономный округ - Югра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71100000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1276157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Ямало-Ненецкий автономный округ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71140000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1279039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3F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Челябинская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75000000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1158007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Нижегородская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1186973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Кировская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0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1195929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Самарская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1226987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Оренбургская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1233414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1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Пензенская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1235480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Пермский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1256225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Саратовская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1277717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2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Ульяновская область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1288816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Башкортостан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1302061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Марий Эл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88000000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3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1304095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Мордовия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89000000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1306779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Татарстан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1310454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4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Удмуртская Республика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94000000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1313584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Чувашская Республика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1126811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Ставропольский край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1169660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5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Ингушетия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26000000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1296359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Дагестан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82000000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1298848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D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E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Кабардино-Балкарская Республика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6F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83000000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0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1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1306147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2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3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4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Республика Северная Осетия-Алания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5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6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7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1306600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8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9000008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9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A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Карачаево-Черкесская Республика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B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91000000</w:t>
                  </w:r>
                </w:p>
              </w:tc>
              <w:tc>
                <w:tcPr>
                  <w:tcMar>
                    <w:top w:w="20.0" w:type="dxa"/>
                    <w:left w:w="20.0" w:type="dxa"/>
                    <w:bottom w:w="100.0" w:type="dxa"/>
                    <w:right w:w="20.0" w:type="dxa"/>
                  </w:tcMar>
                  <w:vAlign w:val="bottom"/>
                </w:tcPr>
                <w:p w:rsidR="00000000" w:rsidDel="00000000" w:rsidP="00000000" w:rsidRDefault="00000000" w:rsidRPr="00000000" w14:paraId="0000047C">
                  <w:pPr>
                    <w:widowControl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9000001,</w:t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"Центральный федеральный округ",</w:t>
            </w:r>
          </w:p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-1029256,</w:t>
            </w:r>
          </w:p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9000002,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"Южный федеральный округ",</w:t>
            </w:r>
          </w:p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-1059500,</w:t>
            </w:r>
          </w:p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9000003,</w:t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"Северо-Западный федеральный округ",</w:t>
            </w:r>
          </w:p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-1216601,</w:t>
            </w:r>
          </w:p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9000004,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"Дальневосточный федеральный округ",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-1221185,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9000005,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"Сибирский федеральный округ",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-145454,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9000006,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"Уральский федеральный округ",</w:t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-1113276,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9000007,</w:t>
            </w:r>
          </w:p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"Приволжский федеральный округ",</w:t>
            </w:r>
          </w:p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-1075831,</w:t>
            </w:r>
          </w:p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9000008,</w:t>
            </w:r>
          </w:p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185,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2,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"Северо-Кавказский федеральный округ",</w:t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-389344,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2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1135368,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"Белгородская область",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14000000,</w:t>
            </w:r>
          </w:p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1137574,</w:t>
            </w:r>
          </w:p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"Брянская область",</w:t>
            </w:r>
          </w:p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15000000,</w:t>
            </w:r>
          </w:p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1141189,</w:t>
            </w:r>
          </w:p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"Владимирская область",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17000000,</w:t>
            </w:r>
          </w:p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1155138,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"Воронежская область",</w:t>
            </w:r>
          </w:p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20000000,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1163788,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"Ивановская область",</w:t>
            </w:r>
          </w:p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24000000,</w:t>
            </w:r>
          </w:p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1171031,</w:t>
            </w:r>
          </w:p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"Тверская область",</w:t>
            </w:r>
          </w:p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28000000,</w:t>
            </w:r>
          </w:p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1181365,</w:t>
            </w:r>
          </w:p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"Калужская область",</w:t>
            </w:r>
          </w:p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29000000,</w:t>
            </w:r>
          </w:p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1192068,</w:t>
            </w:r>
          </w:p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"Костромская область",</w:t>
            </w:r>
          </w:p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34000000,</w:t>
            </w:r>
          </w:p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1200083,</w:t>
            </w:r>
          </w:p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"Курская область",</w:t>
            </w:r>
          </w:p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38000000,</w:t>
            </w:r>
          </w:p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1207534,</w:t>
            </w:r>
          </w:p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"Липецкая область",</w:t>
            </w:r>
          </w:p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42000000,</w:t>
            </w:r>
          </w:p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1209975,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"Москва",</w:t>
            </w:r>
          </w:p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45000000,</w:t>
            </w:r>
          </w:p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1210475,</w:t>
            </w:r>
          </w:p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"Московская область",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46000000,</w:t>
            </w:r>
          </w:p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1229954,</w:t>
            </w:r>
          </w:p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"Орловская область",</w:t>
            </w:r>
          </w:p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54000000,</w:t>
            </w:r>
          </w:p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1252418,</w:t>
            </w:r>
          </w:p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"Рязанская область",</w:t>
            </w:r>
          </w:p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61000000,</w:t>
            </w:r>
          </w:p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1262864,</w:t>
            </w:r>
          </w:p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"Смоленская область",</w:t>
            </w:r>
          </w:p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66000000,</w:t>
            </w:r>
          </w:p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1268470,</w:t>
            </w:r>
          </w:p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"Тамбовская область",</w:t>
            </w:r>
          </w:p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68000000,</w:t>
            </w:r>
          </w:p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1271663,</w:t>
            </w:r>
          </w:p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"Тульская область",</w:t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70000000,</w:t>
            </w:r>
          </w:p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1281909,</w:t>
            </w:r>
          </w:p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9000001,</w:t>
            </w:r>
          </w:p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"Ярославская область",</w:t>
            </w:r>
          </w:p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78000000,</w:t>
            </w:r>
          </w:p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1120524,</w:t>
            </w:r>
          </w:p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"Краснодарский край",</w:t>
            </w:r>
          </w:p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3000000,</w:t>
            </w:r>
          </w:p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1134582,</w:t>
            </w:r>
          </w:p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"Астраханская область",</w:t>
            </w:r>
          </w:p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12000000,</w:t>
            </w:r>
          </w:p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1143778,</w:t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"Волгоградская область",</w:t>
            </w:r>
          </w:p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18000000,</w:t>
            </w:r>
          </w:p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1249220,</w:t>
            </w:r>
          </w:p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"Ростовская область",</w:t>
            </w:r>
          </w:p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60000000,</w:t>
            </w:r>
          </w:p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1288465,</w:t>
            </w:r>
          </w:p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Адыгея (Адыгея)",</w:t>
            </w:r>
          </w:p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79000000,</w:t>
            </w:r>
          </w:p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1299513,</w:t>
            </w:r>
          </w:p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Калмыкия",</w:t>
            </w:r>
          </w:p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85000000,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2200002,</w:t>
            </w:r>
          </w:p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Крым",</w:t>
            </w:r>
          </w:p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35000000,</w:t>
            </w:r>
          </w:p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2200003,</w:t>
            </w:r>
          </w:p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9000002,</w:t>
            </w:r>
          </w:p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"Севастополь",</w:t>
            </w:r>
          </w:p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67000000,</w:t>
            </w:r>
          </w:p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1129961,</w:t>
            </w:r>
          </w:p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"Архангельская область",</w:t>
            </w:r>
          </w:p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11000000,</w:t>
            </w:r>
          </w:p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1129962,</w:t>
            </w:r>
          </w:p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"Ненецкий автономный округ",</w:t>
            </w:r>
          </w:p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11100000,</w:t>
            </w:r>
          </w:p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1146296,</w:t>
            </w:r>
          </w:p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"Вологодская область",</w:t>
            </w:r>
          </w:p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19000000,</w:t>
            </w:r>
          </w:p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1169669,</w:t>
            </w:r>
          </w:p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"Калининградская область",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27000000,</w:t>
            </w:r>
          </w:p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1203936,</w:t>
            </w:r>
          </w:p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"Санкт-Петербург",</w:t>
            </w:r>
          </w:p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40000000,</w:t>
            </w:r>
          </w:p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1204092,</w:t>
            </w:r>
          </w:p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"Ленинградская область",</w:t>
            </w:r>
          </w:p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41000000,</w:t>
            </w:r>
          </w:p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1217738,</w:t>
            </w:r>
          </w:p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"Мурманская область",</w:t>
            </w:r>
          </w:p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47000000,</w:t>
            </w:r>
          </w:p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1217915,</w:t>
            </w:r>
          </w:p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"Новгородская область",</w:t>
            </w:r>
          </w:p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49000000,</w:t>
            </w:r>
          </w:p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1240370,</w:t>
            </w:r>
          </w:p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"Псковская область",</w:t>
            </w:r>
          </w:p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58000000,</w:t>
            </w:r>
          </w:p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1300033,</w:t>
            </w:r>
          </w:p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Карелия",</w:t>
            </w:r>
          </w:p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86000000,</w:t>
            </w:r>
          </w:p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1300885,</w:t>
            </w:r>
          </w:p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9000003,</w:t>
            </w:r>
          </w:p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Коми",</w:t>
            </w:r>
          </w:p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87000000,</w:t>
            </w:r>
          </w:p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1126074,</w:t>
            </w:r>
          </w:p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"Приморский край",</w:t>
            </w:r>
          </w:p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5000000,</w:t>
            </w:r>
          </w:p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1128226,</w:t>
            </w:r>
          </w:p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"Хабаровский край",</w:t>
            </w:r>
          </w:p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8000000,</w:t>
            </w:r>
          </w:p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1128722,</w:t>
            </w:r>
          </w:p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"Амурская область",</w:t>
            </w:r>
          </w:p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10000000,</w:t>
            </w:r>
          </w:p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1185310,</w:t>
            </w:r>
          </w:p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"Камчатский край",</w:t>
            </w:r>
          </w:p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30000000,</w:t>
            </w:r>
          </w:p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1209786,</w:t>
            </w:r>
          </w:p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"Магаданская область",</w:t>
            </w:r>
          </w:p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44000000,</w:t>
            </w:r>
          </w:p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1259454,</w:t>
            </w:r>
          </w:p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"Сахалинская область",</w:t>
            </w:r>
          </w:p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64000000,</w:t>
            </w:r>
          </w:p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1280925,</w:t>
            </w:r>
          </w:p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"Забайкальский край",</w:t>
            </w:r>
          </w:p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76000000,</w:t>
            </w:r>
          </w:p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1281825,</w:t>
            </w:r>
          </w:p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"Чукотский автономный округ",</w:t>
            </w:r>
          </w:p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77000000,</w:t>
            </w:r>
          </w:p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1295163,</w:t>
            </w:r>
          </w:p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Бурятия",</w:t>
            </w:r>
          </w:p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81000000,</w:t>
            </w:r>
          </w:p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1316079,</w:t>
            </w:r>
          </w:p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Саха (Якутия)",</w:t>
            </w:r>
          </w:p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98000000,</w:t>
            </w:r>
          </w:p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1517729,</w:t>
            </w:r>
          </w:p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9000004,</w:t>
            </w:r>
          </w:p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"Еврейская автономная область",</w:t>
            </w:r>
          </w:p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99000000,</w:t>
            </w:r>
          </w:p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1117443,</w:t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"Алтайский край",</w:t>
            </w:r>
          </w:p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1000000,</w:t>
            </w:r>
          </w:p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1123232,</w:t>
            </w:r>
          </w:p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"Красноярский край",</w:t>
            </w:r>
          </w:p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4000000,</w:t>
            </w:r>
          </w:p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1167208,</w:t>
            </w:r>
          </w:p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"Иркутская область",</w:t>
            </w:r>
          </w:p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25000000,</w:t>
            </w:r>
          </w:p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1185428,</w:t>
            </w:r>
          </w:p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"Кемеровская область",</w:t>
            </w:r>
          </w:p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32000000,</w:t>
            </w:r>
          </w:p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1222096,</w:t>
            </w:r>
          </w:p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"Новосибирская область",</w:t>
            </w:r>
          </w:p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50000000,</w:t>
            </w:r>
          </w:p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1224648,</w:t>
            </w:r>
          </w:p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"Омская область",</w:t>
            </w:r>
          </w:p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52000000,</w:t>
            </w:r>
          </w:p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1270721,</w:t>
            </w:r>
          </w:p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"Томская область",</w:t>
            </w:r>
          </w:p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69000000,</w:t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1299060,</w:t>
            </w:r>
          </w:p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Алтай",</w:t>
            </w:r>
          </w:p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84000000,</w:t>
            </w:r>
          </w:p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1310031,</w:t>
            </w:r>
          </w:p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Тыва",</w:t>
            </w:r>
          </w:p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93000000,</w:t>
            </w:r>
          </w:p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1313127,</w:t>
            </w:r>
          </w:p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9000005,</w:t>
            </w:r>
          </w:p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Хакасия",</w:t>
            </w:r>
          </w:p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95000000,</w:t>
            </w:r>
          </w:p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1197941,</w:t>
            </w:r>
          </w:p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"Курганская область",</w:t>
            </w:r>
          </w:p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37000000,</w:t>
            </w:r>
          </w:p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1259887,</w:t>
            </w:r>
          </w:p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"Свердловская область",</w:t>
            </w:r>
          </w:p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65000000,</w:t>
            </w:r>
          </w:p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1275926,</w:t>
            </w:r>
          </w:p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"Тюменская область",</w:t>
            </w:r>
          </w:p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71000000,</w:t>
            </w:r>
          </w:p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1275927,</w:t>
            </w:r>
          </w:p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"Ханты-Мансийский автономный округ - Югра",</w:t>
            </w:r>
          </w:p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71100000,</w:t>
            </w:r>
          </w:p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1276157,</w:t>
            </w:r>
          </w:p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"Ямало-Ненецкий автономный округ",</w:t>
            </w:r>
          </w:p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71140000,</w:t>
            </w:r>
          </w:p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1279039,</w:t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9000006,</w:t>
            </w:r>
          </w:p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"Челябинская область",</w:t>
            </w:r>
          </w:p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75000000,</w:t>
            </w:r>
          </w:p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1158007,</w:t>
            </w:r>
          </w:p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"Нижегородская область",</w:t>
            </w:r>
          </w:p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22000000,</w:t>
            </w:r>
          </w:p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1186973,</w:t>
            </w:r>
          </w:p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"Кировская область",</w:t>
            </w:r>
          </w:p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33000000,</w:t>
            </w:r>
          </w:p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1195929,</w:t>
            </w:r>
          </w:p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"Самарская область",</w:t>
            </w:r>
          </w:p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36000000,</w:t>
            </w:r>
          </w:p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1226987,</w:t>
            </w:r>
          </w:p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"Оренбургская область",</w:t>
            </w:r>
          </w:p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53000000,</w:t>
            </w:r>
          </w:p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1233414,</w:t>
            </w:r>
          </w:p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"Пензенская область",</w:t>
            </w:r>
          </w:p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56000000,</w:t>
            </w:r>
          </w:p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1235480,</w:t>
            </w:r>
          </w:p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"Пермский край",</w:t>
            </w:r>
          </w:p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57000000,</w:t>
            </w:r>
          </w:p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1256225,</w:t>
            </w:r>
          </w:p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"Саратовская область",</w:t>
            </w:r>
          </w:p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63000000,</w:t>
            </w:r>
          </w:p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1277717,</w:t>
            </w:r>
          </w:p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"Ульяновская область",</w:t>
            </w:r>
          </w:p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73000000,</w:t>
            </w:r>
          </w:p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1288816,</w:t>
            </w:r>
          </w:p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Башкортостан",</w:t>
            </w:r>
          </w:p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80000000,</w:t>
            </w:r>
          </w:p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1302061,</w:t>
            </w:r>
          </w:p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Марий Эл",</w:t>
            </w:r>
          </w:p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88000000,</w:t>
            </w:r>
          </w:p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1304095,</w:t>
            </w:r>
          </w:p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Мордовия",</w:t>
            </w:r>
          </w:p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89000000,</w:t>
            </w:r>
          </w:p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1306779,</w:t>
            </w:r>
          </w:p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Татарстан",</w:t>
            </w:r>
          </w:p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92000000,</w:t>
            </w:r>
          </w:p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1310454,</w:t>
            </w:r>
          </w:p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"Удмуртская Республика",</w:t>
            </w:r>
          </w:p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94000000,</w:t>
            </w:r>
          </w:p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1313584,</w:t>
            </w:r>
          </w:p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9000007,</w:t>
            </w:r>
          </w:p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"Чувашская Республика",</w:t>
            </w:r>
          </w:p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97000000,</w:t>
            </w:r>
          </w:p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1126811,</w:t>
            </w:r>
          </w:p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"Ставропольский край",</w:t>
            </w:r>
          </w:p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7000000,</w:t>
            </w:r>
          </w:p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1169660,</w:t>
            </w:r>
          </w:p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Ингушетия",</w:t>
            </w:r>
          </w:p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26000000,</w:t>
            </w:r>
          </w:p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1296359,</w:t>
            </w:r>
          </w:p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Дагестан",</w:t>
            </w:r>
          </w:p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82000000,</w:t>
            </w:r>
          </w:p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1298848,</w:t>
            </w:r>
          </w:p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"Кабардино-Балкарская Республика",</w:t>
            </w:r>
          </w:p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83000000,</w:t>
            </w:r>
          </w:p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1306147,</w:t>
            </w:r>
          </w:p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"Республика Северная Осетия-Алания",</w:t>
            </w:r>
          </w:p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90000000,</w:t>
            </w:r>
          </w:p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1306600,</w:t>
            </w:r>
          </w:p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"Карачаево-Черкесская Республика",</w:t>
            </w:r>
          </w:p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91000000,</w:t>
            </w:r>
          </w:p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    "REGION_ID": 1313583,</w:t>
            </w:r>
          </w:p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    "PARENT_REGION_ID": 9000008,</w:t>
            </w:r>
          </w:p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    "REGION_LEVEL": 3,</w:t>
            </w:r>
          </w:p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    "REGION_NAME": "Чеченская Республика",</w:t>
            </w:r>
          </w:p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    "FEATURE_BINDING_ID": 96000000,</w:t>
            </w:r>
          </w:p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    "ENTITY_TYPE_ID": 3</w:t>
            </w:r>
          </w:p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ch.yandex.ru/maps/jsapi/doc/2.1/dg/concepts/regions-docpage/#regions__each" TargetMode="External"/><Relationship Id="rId10" Type="http://schemas.openxmlformats.org/officeDocument/2006/relationships/hyperlink" Target="https://tools.icoder.uz/excel-to-json-converter.php" TargetMode="External"/><Relationship Id="rId13" Type="http://schemas.openxmlformats.org/officeDocument/2006/relationships/hyperlink" Target="https://tech.yandex.ru/maps/jsapi/doc/2.1/dg/concepts/geoobjects-docpage/#geoobjects__piechart" TargetMode="External"/><Relationship Id="rId12" Type="http://schemas.openxmlformats.org/officeDocument/2006/relationships/hyperlink" Target="https://tech.yandex.ru/maps/jsbox/2.1/regions_distri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autifyconverter.com/excel-to-json-converter.php" TargetMode="External"/><Relationship Id="rId14" Type="http://schemas.openxmlformats.org/officeDocument/2006/relationships/hyperlink" Target="https://tech.yandex.ru/maps/jsbox/2.1/balloon_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okato-kod.ru" TargetMode="External"/><Relationship Id="rId7" Type="http://schemas.openxmlformats.org/officeDocument/2006/relationships/hyperlink" Target="https://old.classif.gov.spb.ru/classificators/view/okt.php?st=A" TargetMode="External"/><Relationship Id="rId8" Type="http://schemas.openxmlformats.org/officeDocument/2006/relationships/hyperlink" Target="https://drive.google.com/drive/folders/1lI_g0JP5H53b1n5xSbUC-YnVtCjYImr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